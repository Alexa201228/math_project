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76" w:rsidRDefault="004F2B71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B71">
        <w:rPr>
          <w:rFonts w:ascii="Times New Roman" w:hAnsi="Times New Roman" w:cs="Times New Roman"/>
          <w:b/>
          <w:sz w:val="28"/>
          <w:szCs w:val="28"/>
        </w:rPr>
        <w:t>Лекция. Простейшие тригонометрические неравенства.</w:t>
      </w:r>
    </w:p>
    <w:p w:rsidR="0084559B" w:rsidRDefault="0084559B" w:rsidP="008455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559B" w:rsidRDefault="0084559B" w:rsidP="0084559B">
      <w:pPr>
        <w:spacing w:after="0" w:line="360" w:lineRule="auto"/>
        <w:ind w:left="6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Неравенство, в котором неизвестная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 находится под знаком</w:t>
      </w:r>
    </w:p>
    <w:p w:rsidR="0084559B" w:rsidRDefault="0084559B" w:rsidP="0084559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тригонометрической функции, называется </w:t>
      </w:r>
      <w:r w:rsidRPr="004F2B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тригонометрическим неравенством</w:t>
      </w:r>
    </w:p>
    <w:p w:rsidR="0084559B" w:rsidRDefault="0084559B" w:rsidP="0084559B">
      <w:pPr>
        <w:spacing w:after="0" w:line="360" w:lineRule="auto"/>
        <w:ind w:left="6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К </w:t>
      </w:r>
      <w:r w:rsidRPr="004F2B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простейшим тригонометрически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</w:t>
      </w:r>
      <w:r w:rsidRPr="004F2B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неравенствам 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 следующие 16 неравенств: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x&lt;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&gt;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≥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&lt;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≤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&gt;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≥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&lt;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≤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Здесь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неизвестной переменной,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может быть любым </w:t>
      </w:r>
      <w:r w:rsidRPr="004F2B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действительным числом.</w:t>
      </w:r>
    </w:p>
    <w:p w:rsidR="00050F51" w:rsidRDefault="00A86C19" w:rsidP="00050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Вспомним тригонометрическую окружность, сегодня нам это очень пригодится.</w:t>
      </w:r>
    </w:p>
    <w:p w:rsidR="00A86C19" w:rsidRPr="00050F51" w:rsidRDefault="00A86C19" w:rsidP="00050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lang w:eastAsia="ru-RU"/>
        </w:rPr>
      </w:pPr>
    </w:p>
    <w:p w:rsidR="00050F51" w:rsidRPr="00050F51" w:rsidRDefault="00050F51" w:rsidP="00050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lang w:eastAsia="ru-RU"/>
        </w:rPr>
      </w:pPr>
      <w:r w:rsidRPr="00050F51">
        <w:rPr>
          <w:rFonts w:ascii="Times New Roman" w:eastAsia="Times New Roman" w:hAnsi="Times New Roman" w:cs="Times New Roman"/>
          <w:noProof/>
          <w:color w:val="222222"/>
          <w:bdr w:val="none" w:sz="0" w:space="0" w:color="auto" w:frame="1"/>
          <w:lang w:eastAsia="ru-RU"/>
        </w:rPr>
        <w:drawing>
          <wp:inline distT="0" distB="0" distL="0" distR="0">
            <wp:extent cx="4387905" cy="4206240"/>
            <wp:effectExtent l="0" t="0" r="0" b="3810"/>
            <wp:docPr id="40" name="Рисунок 40" descr="круг тригонометриче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круг тригонометрическ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56" cy="421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51" w:rsidRDefault="00050F51" w:rsidP="00050F5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lang w:eastAsia="ru-RU"/>
        </w:rPr>
      </w:pPr>
    </w:p>
    <w:p w:rsidR="00050F51" w:rsidRDefault="00050F51" w:rsidP="00050F5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lang w:eastAsia="ru-RU"/>
        </w:rPr>
      </w:pPr>
    </w:p>
    <w:p w:rsidR="00050F51" w:rsidRPr="00722745" w:rsidRDefault="00050F51" w:rsidP="00722745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74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Решить неравенство: 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 xml:space="preserve">x </m:t>
            </m:r>
          </m:e>
        </m:func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 xml:space="preserve">&lt;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</w:p>
    <w:p w:rsidR="00050F51" w:rsidRPr="00050F51" w:rsidRDefault="00050F51" w:rsidP="00050F51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Решение: 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Отмечаем на оси  косинусов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значения 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 xml:space="preserve"> </m:t>
            </m:r>
          </m:e>
        </m:func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меньшие </w:t>
      </w:r>
      <w:r w:rsidR="00A86C19" w:rsidRP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 </w:t>
      </w:r>
      <w:r w:rsidRPr="00050F5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левее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точки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A86C19" w:rsidRP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оси косинусов.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21790" cy="1494790"/>
            <wp:effectExtent l="0" t="0" r="0" b="0"/>
            <wp:docPr id="34" name="Рисунок 34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Отмечаем все точки (дугу, точнее – серию 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дуг) тригонометрической окружности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косинус которых будет меньше </w:t>
      </w: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35255" cy="246380"/>
                <wp:effectExtent l="0" t="0" r="0" b="0"/>
                <wp:docPr id="33" name="Прямоугольник 33" descr="\frac{1}{2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F9E98" id="Прямоугольник 33" o:spid="_x0000_s1026" alt="\frac{1}{2}." style="width:10.65pt;height: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21790" cy="1725295"/>
            <wp:effectExtent l="0" t="0" r="0" b="8255"/>
            <wp:docPr id="32" name="Рисунок 32" descr="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е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Полученную дугу мы </w:t>
      </w:r>
      <w:r w:rsidRPr="00A86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проходим против часовой стрелки </w:t>
      </w:r>
      <w:r w:rsidRPr="00A86C1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(!)</w:t>
      </w:r>
      <w:r w:rsidRPr="0005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 есть от точки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5π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Обратите внимание, многие, назвав первую точку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вместо второй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точки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5π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 указывают точку 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 неверно!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Становится видно, что неравенству удовлетворяют следующие значения </w:t>
      </w: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98755" cy="87630"/>
                <wp:effectExtent l="0" t="0" r="0" b="0"/>
                <wp:docPr id="26" name="Прямоугольник 26" descr="x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75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D9440" id="Прямоугольник 26" o:spid="_x0000_s1026" style="width:15.65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050F51" w:rsidRPr="00050F51" w:rsidRDefault="00DB1CA6" w:rsidP="00050F51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πn&lt;x&lt;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5π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A23308" w:rsidRDefault="00A23308" w:rsidP="00A23308">
      <w:pPr>
        <w:pStyle w:val="a3"/>
        <w:shd w:val="clear" w:color="auto" w:fill="FFFFFF"/>
        <w:spacing w:before="75" w:beforeAutospacing="0" w:after="150" w:afterAutospacing="0"/>
        <w:textAlignment w:val="baseline"/>
        <w:rPr>
          <w:rFonts w:ascii="Verdana" w:hAnsi="Verdana"/>
          <w:color w:val="222222"/>
          <w:sz w:val="22"/>
          <w:szCs w:val="22"/>
        </w:rPr>
      </w:pPr>
      <w:r w:rsidRPr="00A23308">
        <w:rPr>
          <w:rStyle w:val="a5"/>
          <w:b w:val="0"/>
          <w:i/>
          <w:color w:val="222222"/>
          <w:sz w:val="28"/>
        </w:rPr>
        <w:t>Следите за тем, чтобы «правая/вторая точка» была бы больше «левой/первой»</w:t>
      </w:r>
      <w:r w:rsidRPr="00A23308">
        <w:rPr>
          <w:b/>
          <w:i/>
          <w:color w:val="222222"/>
          <w:sz w:val="28"/>
        </w:rPr>
        <w:t xml:space="preserve">. </w:t>
      </w:r>
      <w:r w:rsidRPr="00A23308">
        <w:rPr>
          <w:rStyle w:val="a5"/>
          <w:b w:val="0"/>
          <w:i/>
          <w:color w:val="222222"/>
          <w:sz w:val="28"/>
        </w:rPr>
        <w:t xml:space="preserve">Не забываем </w:t>
      </w:r>
      <w:r w:rsidR="00976898">
        <w:rPr>
          <w:rStyle w:val="a5"/>
          <w:b w:val="0"/>
          <w:i/>
          <w:color w:val="222222"/>
          <w:sz w:val="28"/>
          <w:lang w:val="en-US"/>
        </w:rPr>
        <w:t>+</w:t>
      </w:r>
      <m:oMath>
        <m:r>
          <w:rPr>
            <w:rFonts w:ascii="Cambria Math" w:hAnsi="Cambria Math"/>
            <w:color w:val="222222"/>
            <w:sz w:val="28"/>
            <w:szCs w:val="28"/>
          </w:rPr>
          <m:t>2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πn, n∈Z</m:t>
        </m:r>
      </m:oMath>
    </w:p>
    <w:p w:rsidR="0084559B" w:rsidRDefault="0084559B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59B" w:rsidRDefault="0084559B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745" w:rsidRPr="00722745" w:rsidRDefault="00722745" w:rsidP="00722745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lastRenderedPageBreak/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</w:rPr>
          <m:t>≥ 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</w:rPr>
      </w:pPr>
      <w:r w:rsidRPr="00722745">
        <w:rPr>
          <w:rStyle w:val="a6"/>
          <w:color w:val="222222"/>
          <w:sz w:val="28"/>
        </w:rPr>
        <w:t>Решение:</w:t>
      </w:r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t>Отмечаем на оси  косинусов 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t>Все значения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 xml:space="preserve"> </m:t>
            </m:r>
          </m:e>
        </m:func>
      </m:oMath>
      <w:r w:rsidRPr="00722745">
        <w:rPr>
          <w:color w:val="222222"/>
          <w:sz w:val="28"/>
        </w:rPr>
        <w:t xml:space="preserve">   , большие или равные   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  <w:r w:rsidRPr="00722745">
        <w:rPr>
          <w:color w:val="222222"/>
          <w:sz w:val="28"/>
        </w:rPr>
        <w:t>   – </w:t>
      </w:r>
      <w:r w:rsidRPr="00722745">
        <w:rPr>
          <w:rStyle w:val="a5"/>
          <w:color w:val="222222"/>
          <w:sz w:val="28"/>
        </w:rPr>
        <w:t>правее</w:t>
      </w:r>
      <w:r w:rsidRPr="00722745">
        <w:rPr>
          <w:color w:val="222222"/>
          <w:sz w:val="28"/>
        </w:rPr>
        <w:t xml:space="preserve"> точки  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  <w:r w:rsidRPr="00722745">
        <w:rPr>
          <w:color w:val="222222"/>
          <w:sz w:val="28"/>
        </w:rPr>
        <w:t xml:space="preserve">   , включая саму точку.</w:t>
      </w:r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t>Тогда выделенные красной дугой аргументы </w:t>
      </w:r>
      <w:r w:rsidRPr="00722745">
        <w:rPr>
          <w:noProof/>
          <w:color w:val="222222"/>
          <w:sz w:val="28"/>
        </w:rPr>
        <mc:AlternateContent>
          <mc:Choice Requires="wps">
            <w:drawing>
              <wp:inline distT="0" distB="0" distL="0" distR="0">
                <wp:extent cx="103505" cy="87630"/>
                <wp:effectExtent l="0" t="0" r="0" b="0"/>
                <wp:docPr id="52" name="Прямоугольник 52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50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F2003" id="Прямоугольник 52" o:spid="_x0000_s1026" alt="x" style="width:8.15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22745">
        <w:rPr>
          <w:color w:val="222222"/>
          <w:sz w:val="28"/>
        </w:rPr>
        <w:t> отвечают тому условию, что 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/>
            <w:color w:val="222222"/>
            <w:sz w:val="28"/>
            <w:szCs w:val="28"/>
          </w:rPr>
          <m:t>≥ 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  <w:r w:rsidRPr="00722745">
        <w:rPr>
          <w:color w:val="222222"/>
          <w:sz w:val="28"/>
        </w:rPr>
        <w:t>.</w:t>
      </w:r>
    </w:p>
    <w:p w:rsidR="00722745" w:rsidRPr="00722745" w:rsidRDefault="00722745" w:rsidP="00722745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</w:rPr>
      </w:pPr>
      <w:r w:rsidRPr="00722745">
        <w:rPr>
          <w:noProof/>
          <w:color w:val="222222"/>
          <w:sz w:val="28"/>
          <w:bdr w:val="none" w:sz="0" w:space="0" w:color="auto" w:frame="1"/>
        </w:rPr>
        <w:drawing>
          <wp:inline distT="0" distB="0" distL="0" distR="0">
            <wp:extent cx="2162810" cy="2242185"/>
            <wp:effectExtent l="0" t="0" r="8890" b="5715"/>
            <wp:docPr id="50" name="Рисунок 50" descr="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98" w:rsidRPr="00722745" w:rsidRDefault="00976898" w:rsidP="007227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F2B71" w:rsidRPr="00722745" w:rsidRDefault="00722745" w:rsidP="00722745">
      <w:pPr>
        <w:pStyle w:val="a8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πn≤x≤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722745" w:rsidRDefault="00722745" w:rsidP="0072274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722745" w:rsidRPr="00722745" w:rsidRDefault="00722745" w:rsidP="00722745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722745">
        <w:rPr>
          <w:color w:val="222222"/>
          <w:sz w:val="28"/>
          <w:szCs w:val="22"/>
        </w:rPr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≥-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2"/>
        </w:rPr>
      </w:pPr>
      <w:r w:rsidRPr="00722745">
        <w:rPr>
          <w:rStyle w:val="a6"/>
          <w:color w:val="222222"/>
          <w:sz w:val="28"/>
          <w:szCs w:val="22"/>
        </w:rPr>
        <w:t>Решение:</w:t>
      </w:r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722745">
        <w:rPr>
          <w:color w:val="222222"/>
          <w:sz w:val="28"/>
          <w:szCs w:val="22"/>
        </w:rPr>
        <w:t>Отмечаем на оси синусов </w:t>
      </w:r>
      <m:oMath>
        <m:r>
          <w:rPr>
            <w:rFonts w:ascii="Cambria Math" w:hAnsi="Cambria Math"/>
            <w:color w:val="222222"/>
            <w:sz w:val="28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722745">
        <w:rPr>
          <w:color w:val="222222"/>
          <w:sz w:val="28"/>
          <w:szCs w:val="22"/>
        </w:rPr>
        <w:t>Все значения</w:t>
      </w:r>
      <w:r w:rsidR="00B221B7" w:rsidRPr="00B221B7">
        <w:rPr>
          <w:color w:val="222222"/>
          <w:sz w:val="28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</m:oMath>
      <w:r w:rsidRPr="00722745">
        <w:rPr>
          <w:color w:val="222222"/>
          <w:sz w:val="28"/>
          <w:szCs w:val="22"/>
        </w:rPr>
        <w:t> </w:t>
      </w:r>
      <w:r w:rsidR="00B221B7" w:rsidRPr="00B221B7">
        <w:rPr>
          <w:color w:val="222222"/>
          <w:sz w:val="28"/>
          <w:szCs w:val="22"/>
        </w:rPr>
        <w:t xml:space="preserve">    </w:t>
      </w:r>
      <w:r w:rsidRPr="00722745">
        <w:rPr>
          <w:color w:val="222222"/>
          <w:sz w:val="28"/>
          <w:szCs w:val="22"/>
        </w:rPr>
        <w:t>, большие или равные </w:t>
      </w:r>
      <w:r w:rsidR="00B221B7" w:rsidRPr="00B221B7"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  <w:r w:rsidR="00B221B7" w:rsidRPr="00B221B7">
        <w:rPr>
          <w:color w:val="222222"/>
          <w:sz w:val="28"/>
          <w:szCs w:val="22"/>
        </w:rPr>
        <w:t xml:space="preserve">   </w:t>
      </w:r>
      <w:r w:rsidRPr="00722745">
        <w:rPr>
          <w:color w:val="222222"/>
          <w:sz w:val="28"/>
          <w:szCs w:val="22"/>
        </w:rPr>
        <w:t> – </w:t>
      </w:r>
      <w:r w:rsidRPr="00722745">
        <w:rPr>
          <w:rStyle w:val="a5"/>
          <w:color w:val="222222"/>
          <w:sz w:val="28"/>
          <w:szCs w:val="22"/>
        </w:rPr>
        <w:t>выше</w:t>
      </w:r>
      <w:r w:rsidRPr="00722745">
        <w:rPr>
          <w:color w:val="222222"/>
          <w:sz w:val="28"/>
          <w:szCs w:val="22"/>
        </w:rPr>
        <w:t> точки </w:t>
      </w:r>
      <m:oMath>
        <m:r>
          <w:rPr>
            <w:rFonts w:ascii="Cambria Math" w:hAnsi="Cambria Math"/>
            <w:color w:val="222222"/>
            <w:sz w:val="28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  <w:r w:rsidR="00B221B7" w:rsidRPr="00B221B7">
        <w:rPr>
          <w:color w:val="222222"/>
          <w:sz w:val="28"/>
          <w:szCs w:val="22"/>
        </w:rPr>
        <w:t xml:space="preserve">   </w:t>
      </w:r>
      <w:r w:rsidRPr="00722745">
        <w:rPr>
          <w:color w:val="222222"/>
          <w:sz w:val="28"/>
          <w:szCs w:val="22"/>
        </w:rPr>
        <w:t>, включая саму точку.</w:t>
      </w:r>
    </w:p>
    <w:p w:rsidR="00722745" w:rsidRPr="00722745" w:rsidRDefault="00722745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  <w:r w:rsidRPr="00722745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1621790" cy="1670050"/>
            <wp:effectExtent l="0" t="0" r="0" b="6350"/>
            <wp:docPr id="60" name="Рисунок 60" descr="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45" w:rsidRPr="00722745" w:rsidRDefault="00B221B7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2"/>
        </w:rPr>
        <w:lastRenderedPageBreak/>
        <w:t>Рассмотрим</w:t>
      </w:r>
      <w:r w:rsidR="00722745" w:rsidRPr="00722745">
        <w:rPr>
          <w:color w:val="222222"/>
          <w:sz w:val="28"/>
          <w:szCs w:val="22"/>
        </w:rPr>
        <w:t xml:space="preserve"> выделенные точки на тригонометрическ</w:t>
      </w:r>
      <w:r>
        <w:rPr>
          <w:color w:val="222222"/>
          <w:sz w:val="28"/>
          <w:szCs w:val="22"/>
        </w:rPr>
        <w:t>ой окружности</w:t>
      </w:r>
      <w:r w:rsidR="00722745" w:rsidRPr="00722745">
        <w:rPr>
          <w:color w:val="222222"/>
          <w:sz w:val="28"/>
          <w:szCs w:val="22"/>
        </w:rPr>
        <w:t>:</w:t>
      </w:r>
    </w:p>
    <w:p w:rsidR="00722745" w:rsidRDefault="00722745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  <w:r w:rsidRPr="00722745">
        <w:rPr>
          <w:i/>
          <w:iCs/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2162810" cy="2019935"/>
            <wp:effectExtent l="0" t="0" r="8890" b="0"/>
            <wp:docPr id="59" name="Рисунок 5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B7" w:rsidRDefault="00B221B7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</w:p>
    <w:p w:rsidR="00B221B7" w:rsidRDefault="00B221B7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2"/>
        </w:rPr>
        <w:t xml:space="preserve">Идем по окружности от 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</m:oMath>
      <w:r>
        <w:rPr>
          <w:color w:val="222222"/>
          <w:sz w:val="28"/>
          <w:szCs w:val="28"/>
        </w:rPr>
        <w:t xml:space="preserve">   к    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</m:oMath>
    </w:p>
    <w:p w:rsidR="00B221B7" w:rsidRPr="00722745" w:rsidRDefault="00B221B7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</w:p>
    <w:p w:rsidR="00722745" w:rsidRPr="00B221B7" w:rsidRDefault="00B221B7" w:rsidP="00722745">
      <w:pPr>
        <w:pStyle w:val="a8"/>
        <w:rPr>
          <w:rFonts w:ascii="Times New Roman" w:eastAsiaTheme="minorEastAsia" w:hAnsi="Times New Roman" w:cs="Times New Roman"/>
          <w:i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πn≤x≤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4π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B221B7" w:rsidRDefault="00B221B7" w:rsidP="00722745">
      <w:pPr>
        <w:pStyle w:val="a8"/>
        <w:rPr>
          <w:rFonts w:ascii="Times New Roman" w:hAnsi="Times New Roman" w:cs="Times New Roman"/>
          <w:sz w:val="36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sz w:val="36"/>
          <w:szCs w:val="28"/>
        </w:rPr>
      </w:pPr>
    </w:p>
    <w:p w:rsidR="00B221B7" w:rsidRPr="00B221B7" w:rsidRDefault="00B221B7" w:rsidP="00562E83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B221B7">
        <w:rPr>
          <w:color w:val="222222"/>
          <w:sz w:val="28"/>
          <w:szCs w:val="28"/>
        </w:rPr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color w:val="222222"/>
            <w:sz w:val="28"/>
            <w:szCs w:val="22"/>
          </w:rPr>
          <m:t>1</m:t>
        </m:r>
      </m:oMath>
    </w:p>
    <w:p w:rsidR="00B221B7" w:rsidRPr="00B221B7" w:rsidRDefault="00B221B7" w:rsidP="00B221B7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w:r w:rsidRPr="00B221B7">
        <w:rPr>
          <w:rStyle w:val="a6"/>
          <w:color w:val="222222"/>
          <w:sz w:val="28"/>
          <w:szCs w:val="28"/>
        </w:rPr>
        <w:t>Решение:</w:t>
      </w:r>
    </w:p>
    <w:p w:rsidR="00B221B7" w:rsidRPr="00B221B7" w:rsidRDefault="00B221B7" w:rsidP="00B221B7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B221B7">
        <w:rPr>
          <w:color w:val="222222"/>
          <w:sz w:val="28"/>
          <w:szCs w:val="28"/>
        </w:rPr>
        <w:t>Кратко:</w:t>
      </w:r>
    </w:p>
    <w:p w:rsidR="00B221B7" w:rsidRPr="00B221B7" w:rsidRDefault="00B221B7" w:rsidP="00562E8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 w:rsidRPr="00B221B7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>
            <wp:extent cx="2083435" cy="2218690"/>
            <wp:effectExtent l="0" t="0" r="0" b="0"/>
            <wp:docPr id="69" name="Рисунок 69" descr="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B7" w:rsidRPr="00B221B7" w:rsidRDefault="00DB1CA6" w:rsidP="00B221B7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+2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πn&lt;x&lt;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5π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+2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B221B7" w:rsidRPr="00B221B7" w:rsidRDefault="00B221B7" w:rsidP="00B221B7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w:r w:rsidRPr="00B221B7">
        <w:rPr>
          <w:color w:val="222222"/>
          <w:sz w:val="28"/>
          <w:szCs w:val="28"/>
        </w:rPr>
        <w:t>или все </w:t>
      </w:r>
      <w:r w:rsidR="00D26734">
        <w:rPr>
          <w:color w:val="222222"/>
          <w:sz w:val="28"/>
          <w:szCs w:val="28"/>
          <w:lang w:val="en-US"/>
        </w:rPr>
        <w:t>x</w:t>
      </w:r>
      <w:r w:rsidR="00D26734" w:rsidRPr="001F59BC">
        <w:rPr>
          <w:color w:val="222222"/>
          <w:sz w:val="28"/>
          <w:szCs w:val="28"/>
        </w:rPr>
        <w:t xml:space="preserve"> </w:t>
      </w:r>
      <w:r w:rsidRPr="00B221B7">
        <w:rPr>
          <w:color w:val="222222"/>
          <w:sz w:val="28"/>
          <w:szCs w:val="28"/>
        </w:rPr>
        <w:t>, кроме 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+2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</w:p>
    <w:p w:rsidR="00B221B7" w:rsidRDefault="00B221B7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Pr="00D26734" w:rsidRDefault="00D26734" w:rsidP="00A70151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D26734">
        <w:rPr>
          <w:color w:val="222222"/>
          <w:sz w:val="28"/>
          <w:szCs w:val="22"/>
        </w:rPr>
        <w:lastRenderedPageBreak/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≥1</m:t>
        </m:r>
      </m:oMath>
    </w:p>
    <w:p w:rsidR="00D26734" w:rsidRPr="00D26734" w:rsidRDefault="00D26734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D26734">
        <w:rPr>
          <w:rStyle w:val="a6"/>
          <w:color w:val="222222"/>
          <w:sz w:val="28"/>
          <w:szCs w:val="22"/>
        </w:rPr>
        <w:t>Решение:</w:t>
      </w:r>
    </w:p>
    <w:p w:rsidR="00D26734" w:rsidRPr="00D26734" w:rsidRDefault="00D26734" w:rsidP="001F59BC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2"/>
        </w:rPr>
      </w:pPr>
      <w:r w:rsidRPr="00D26734">
        <w:rPr>
          <w:color w:val="222222"/>
          <w:sz w:val="28"/>
          <w:szCs w:val="22"/>
        </w:rPr>
        <w:t>Неравенство </w:t>
      </w:r>
      <w:r w:rsidR="009211C5" w:rsidRPr="009211C5">
        <w:rPr>
          <w:color w:val="222222"/>
          <w:sz w:val="28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≥1</m:t>
        </m:r>
      </m:oMath>
      <w:r w:rsidR="009211C5" w:rsidRPr="009211C5">
        <w:rPr>
          <w:color w:val="222222"/>
          <w:sz w:val="28"/>
          <w:szCs w:val="22"/>
        </w:rPr>
        <w:t xml:space="preserve"> </w:t>
      </w:r>
      <w:r w:rsidRPr="00D26734">
        <w:rPr>
          <w:color w:val="222222"/>
          <w:sz w:val="28"/>
          <w:szCs w:val="22"/>
        </w:rPr>
        <w:t> равносильно уравнению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=1</m:t>
        </m:r>
      </m:oMath>
      <w:r w:rsidR="009211C5" w:rsidRPr="009211C5">
        <w:rPr>
          <w:color w:val="222222"/>
          <w:sz w:val="28"/>
          <w:szCs w:val="22"/>
        </w:rPr>
        <w:t xml:space="preserve">  </w:t>
      </w:r>
      <w:r w:rsidRPr="00D26734">
        <w:rPr>
          <w:color w:val="222222"/>
          <w:sz w:val="28"/>
          <w:szCs w:val="22"/>
        </w:rPr>
        <w:t>, так как область значений функции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y=sin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</m:oMath>
      <w:r w:rsidRPr="00D26734">
        <w:rPr>
          <w:color w:val="222222"/>
          <w:sz w:val="28"/>
          <w:szCs w:val="22"/>
        </w:rPr>
        <w:t> </w:t>
      </w:r>
      <w:r w:rsidR="009211C5" w:rsidRPr="009211C5">
        <w:rPr>
          <w:color w:val="222222"/>
          <w:sz w:val="28"/>
          <w:szCs w:val="22"/>
        </w:rPr>
        <w:t xml:space="preserve">  </w:t>
      </w:r>
      <w:r w:rsidR="009211C5">
        <w:rPr>
          <w:color w:val="222222"/>
          <w:sz w:val="28"/>
          <w:szCs w:val="22"/>
        </w:rPr>
        <w:t>находится в промежутке</w:t>
      </w:r>
      <w:r w:rsidRPr="00D26734">
        <w:rPr>
          <w:color w:val="222222"/>
          <w:sz w:val="28"/>
          <w:szCs w:val="22"/>
        </w:rPr>
        <w:t>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>-1;1</m:t>
            </m:r>
          </m:e>
        </m:d>
      </m:oMath>
    </w:p>
    <w:p w:rsidR="00D26734" w:rsidRPr="00D26734" w:rsidRDefault="00D26734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D26734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1621790" cy="1837055"/>
            <wp:effectExtent l="0" t="0" r="0" b="0"/>
            <wp:docPr id="72" name="Рисунок 72" descr="78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78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34" w:rsidRDefault="009211C5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Verdana" w:hAnsi="Verdana"/>
          <w:color w:val="222222"/>
          <w:sz w:val="22"/>
          <w:szCs w:val="22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+2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D26734" w:rsidRPr="00D26734" w:rsidRDefault="00D26734" w:rsidP="001F59BC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190F" w:rsidRPr="005E190F" w:rsidRDefault="005E190F" w:rsidP="001F59B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2"/>
        </w:rPr>
      </w:pPr>
      <w:r w:rsidRPr="005E190F">
        <w:rPr>
          <w:color w:val="222222"/>
          <w:sz w:val="28"/>
          <w:szCs w:val="22"/>
        </w:rPr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den>
        </m:f>
      </m:oMath>
    </w:p>
    <w:p w:rsidR="005E190F" w:rsidRPr="005E190F" w:rsidRDefault="005E190F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5E190F">
        <w:rPr>
          <w:rStyle w:val="a6"/>
          <w:color w:val="222222"/>
          <w:sz w:val="28"/>
          <w:szCs w:val="22"/>
        </w:rPr>
        <w:t>Решение:</w:t>
      </w:r>
    </w:p>
    <w:p w:rsidR="005E190F" w:rsidRPr="005E190F" w:rsidRDefault="005E190F" w:rsidP="001F59BC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2"/>
        </w:rPr>
        <w:t xml:space="preserve">Единственное отличие данного неравенства, то что мы имеем дело </w:t>
      </w:r>
      <w:r w:rsidRPr="005E190F">
        <w:rPr>
          <w:color w:val="222222"/>
          <w:sz w:val="28"/>
          <w:szCs w:val="22"/>
        </w:rPr>
        <w:t>не с табличным значением синуса.</w:t>
      </w:r>
    </w:p>
    <w:p w:rsidR="005E190F" w:rsidRPr="005E190F" w:rsidRDefault="005E190F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5E190F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3235960" cy="1964055"/>
            <wp:effectExtent l="0" t="0" r="2540" b="0"/>
            <wp:docPr id="79" name="Рисунок 79" descr="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9E" w:rsidRPr="005E190F" w:rsidRDefault="00D8449E" w:rsidP="001F59BC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>
        <w:rPr>
          <w:color w:val="222222"/>
          <w:sz w:val="28"/>
          <w:szCs w:val="22"/>
        </w:rPr>
        <w:t>Зная</w:t>
      </w:r>
      <w:r w:rsidRPr="005E190F">
        <w:rPr>
          <w:color w:val="222222"/>
          <w:sz w:val="28"/>
          <w:szCs w:val="22"/>
        </w:rPr>
        <w:t xml:space="preserve"> определение </w:t>
      </w:r>
      <w:hyperlink r:id="rId14" w:tgtFrame="_blank" w:tooltip="Обратные тригонометрические функции" w:history="1">
        <w:r w:rsidRPr="005E190F">
          <w:rPr>
            <w:rStyle w:val="a4"/>
            <w:color w:val="auto"/>
            <w:sz w:val="28"/>
            <w:szCs w:val="22"/>
            <w:bdr w:val="none" w:sz="0" w:space="0" w:color="auto" w:frame="1"/>
          </w:rPr>
          <w:t>арксинуса</w:t>
        </w:r>
      </w:hyperlink>
      <w:r>
        <w:rPr>
          <w:sz w:val="28"/>
          <w:szCs w:val="22"/>
        </w:rPr>
        <w:t>, запишем:</w:t>
      </w:r>
    </w:p>
    <w:p w:rsidR="00D8449E" w:rsidRPr="00D8449E" w:rsidRDefault="00D8449E" w:rsidP="001F59BC">
      <w:pPr>
        <w:pStyle w:val="a8"/>
        <w:spacing w:after="0" w:line="360" w:lineRule="auto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π-arcsin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πn&lt;x&lt;arcsin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π+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D8449E" w:rsidRDefault="00D8449E" w:rsidP="001F59BC">
      <w:pPr>
        <w:pStyle w:val="a8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Мы с движемся против часовой стрелки, поэтому необходимо, чтобы левый конец промежутка был меньше правого. Как это записать – надо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lastRenderedPageBreak/>
        <w:t xml:space="preserve">добавить к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 w:eastAsia="ru-RU"/>
          </w:rPr>
          <m:t>arcsin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 еще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 w:eastAsia="ru-RU"/>
          </w:rPr>
          <m:t>π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, тогда правый конец промежутка будет больше. Вы в этом убедитесь, если возьмете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  <w:t>n</w:t>
      </w:r>
      <w:r w:rsidRPr="001F59BC"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=0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, просто посчитайте.</w:t>
      </w:r>
    </w:p>
    <w:p w:rsidR="00D8449E" w:rsidRDefault="00D8449E" w:rsidP="001F59BC">
      <w:pPr>
        <w:pStyle w:val="a8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p w:rsidR="00D8449E" w:rsidRDefault="00D8449E" w:rsidP="001F59BC">
      <w:pPr>
        <w:pStyle w:val="a8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При решении простейших тригонометрических неравенств, содержащих функции тангенса и котангенса, необходимо помнить об области определения этих </w:t>
      </w:r>
      <w:r w:rsidR="00811981"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функций.</w:t>
      </w:r>
    </w:p>
    <w:p w:rsidR="00811981" w:rsidRDefault="00811981" w:rsidP="00811981">
      <w:pPr>
        <w:pStyle w:val="a8"/>
        <w:spacing w:after="0" w:line="360" w:lineRule="auto"/>
        <w:ind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5494351" cy="4759863"/>
            <wp:effectExtent l="0" t="0" r="0" b="3175"/>
            <wp:docPr id="81" name="Рисунок 81" descr="osi-tg-c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osi-tg-ct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55" cy="47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26" w:rsidRDefault="00452F26" w:rsidP="00452F2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Область определения функции тангенс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</w:t>
      </w:r>
    </w:p>
    <w:p w:rsidR="00452F26" w:rsidRDefault="00452F26" w:rsidP="00452F2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Область определения функции котангенс 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0; π 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.</w:t>
      </w:r>
    </w:p>
    <w:p w:rsidR="007243EC" w:rsidRPr="007243EC" w:rsidRDefault="007243EC" w:rsidP="007243EC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7243EC">
        <w:rPr>
          <w:color w:val="222222"/>
          <w:sz w:val="28"/>
          <w:szCs w:val="28"/>
        </w:rPr>
        <w:t>Решить неравенство: </w:t>
      </w:r>
      <w:r>
        <w:rPr>
          <w:color w:val="222222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color w:val="222222"/>
            <w:sz w:val="28"/>
            <w:szCs w:val="22"/>
          </w:rPr>
          <m:t>1</m:t>
        </m:r>
      </m:oMath>
    </w:p>
    <w:p w:rsidR="007243EC" w:rsidRPr="007243EC" w:rsidRDefault="007243EC" w:rsidP="007243EC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w:r w:rsidRPr="007243EC">
        <w:rPr>
          <w:rStyle w:val="a6"/>
          <w:color w:val="222222"/>
          <w:sz w:val="28"/>
          <w:szCs w:val="28"/>
        </w:rPr>
        <w:t>Решение: </w:t>
      </w:r>
    </w:p>
    <w:p w:rsidR="007243EC" w:rsidRDefault="007243EC" w:rsidP="007243EC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=1</m:t>
        </m:r>
      </m:oMath>
    </w:p>
    <w:p w:rsidR="007243EC" w:rsidRPr="007243EC" w:rsidRDefault="007243EC" w:rsidP="007243EC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</m:t>
          </m:r>
          <m:r>
            <w:rPr>
              <w:rFonts w:ascii="Cambria Math" w:hAnsi="Cambria Math"/>
              <w:color w:val="222222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color w:val="222222"/>
              <w:sz w:val="28"/>
              <w:szCs w:val="28"/>
            </w:rPr>
            <m:t>∈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Z</m:t>
          </m:r>
        </m:oMath>
      </m:oMathPara>
    </w:p>
    <w:p w:rsidR="00732327" w:rsidRDefault="00732327" w:rsidP="00F400BE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</w:rPr>
      </w:pPr>
    </w:p>
    <w:p w:rsidR="007243EC" w:rsidRPr="007243EC" w:rsidRDefault="007243EC" w:rsidP="00F400BE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</w:t>
      </w:r>
      <w:r w:rsidRPr="007243EC">
        <w:rPr>
          <w:color w:val="222222"/>
          <w:sz w:val="28"/>
          <w:szCs w:val="28"/>
        </w:rPr>
        <w:t>тмечаем все точки тригонометрическо</w:t>
      </w:r>
      <w:r>
        <w:rPr>
          <w:color w:val="222222"/>
          <w:sz w:val="28"/>
          <w:szCs w:val="28"/>
        </w:rPr>
        <w:t>й окружности</w:t>
      </w:r>
      <w:r w:rsidRPr="007243EC">
        <w:rPr>
          <w:color w:val="222222"/>
          <w:sz w:val="28"/>
          <w:szCs w:val="28"/>
        </w:rPr>
        <w:t>, значение тангенса в которых будет меньше 1.  Для этого мы </w:t>
      </w:r>
      <w:del w:id="0" w:author="Unknown">
        <w:r w:rsidRPr="007243EC">
          <w:rPr>
            <w:strike/>
            <w:color w:val="222222"/>
            <w:sz w:val="28"/>
            <w:szCs w:val="28"/>
            <w:bdr w:val="none" w:sz="0" w:space="0" w:color="auto" w:frame="1"/>
          </w:rPr>
          <w:delText>мысленно</w:delText>
        </w:r>
      </w:del>
      <w:r w:rsidRPr="007243EC">
        <w:rPr>
          <w:color w:val="222222"/>
          <w:sz w:val="28"/>
          <w:szCs w:val="28"/>
        </w:rPr>
        <w:t> соединяем каждую точку оси тангенсов ниже 1 с началом координат; тогда каждая проведенная прямая пересечет дважды тригонометричес</w:t>
      </w:r>
      <w:r w:rsidR="00732327">
        <w:rPr>
          <w:color w:val="222222"/>
          <w:sz w:val="28"/>
          <w:szCs w:val="28"/>
        </w:rPr>
        <w:t>кую окружность</w:t>
      </w:r>
      <w:r w:rsidRPr="007243EC">
        <w:rPr>
          <w:color w:val="222222"/>
          <w:sz w:val="28"/>
          <w:szCs w:val="28"/>
        </w:rPr>
        <w:t xml:space="preserve"> Вот эти-то точки нас и интересуют! Они выстраиваются в две дуги (точнее в </w:t>
      </w:r>
      <w:r w:rsidRPr="007243EC">
        <w:rPr>
          <w:rStyle w:val="a5"/>
          <w:color w:val="222222"/>
          <w:sz w:val="28"/>
          <w:szCs w:val="28"/>
        </w:rPr>
        <w:t>две серии дуг</w:t>
      </w:r>
      <w:r w:rsidRPr="007243EC">
        <w:rPr>
          <w:color w:val="222222"/>
          <w:sz w:val="28"/>
          <w:szCs w:val="28"/>
        </w:rPr>
        <w:t>). Значения тангенса в них – меньше 1.</w:t>
      </w:r>
    </w:p>
    <w:p w:rsidR="007243EC" w:rsidRPr="007243EC" w:rsidRDefault="00F400BE" w:rsidP="00F400BE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61572D86" wp14:editId="600A8F18">
            <wp:extent cx="18669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EC" w:rsidRDefault="007243EC" w:rsidP="00F400BE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При решении неравенства нет необходимости рисовать тригонометрическую окружность. В данной лекции показано наглядно, что мы исключаем те точки, где функция тангенса не определена.</w:t>
      </w:r>
    </w:p>
    <w:p w:rsidR="007243EC" w:rsidRPr="007243EC" w:rsidRDefault="007243EC" w:rsidP="00F400BE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</w:rPr>
      </w:pPr>
      <w:r w:rsidRPr="007243EC">
        <w:rPr>
          <w:color w:val="222222"/>
          <w:sz w:val="28"/>
          <w:szCs w:val="28"/>
        </w:rPr>
        <w:t>Все подходящие значения </w:t>
      </w:r>
      <w:r w:rsidRPr="007243EC">
        <w:rPr>
          <w:noProof/>
          <w:color w:val="222222"/>
          <w:sz w:val="28"/>
          <w:szCs w:val="28"/>
        </w:rPr>
        <mc:AlternateContent>
          <mc:Choice Requires="wps">
            <w:drawing>
              <wp:inline distT="0" distB="0" distL="0" distR="0">
                <wp:extent cx="103505" cy="87630"/>
                <wp:effectExtent l="0" t="0" r="0" b="0"/>
                <wp:docPr id="84" name="Прямоугольник 84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50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5F087" id="Прямоугольник 84" o:spid="_x0000_s1026" alt="x" style="width:8.15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243EC">
        <w:rPr>
          <w:color w:val="222222"/>
          <w:sz w:val="28"/>
          <w:szCs w:val="28"/>
        </w:rPr>
        <w:t> можно записать в виде следующего двойного неравенства:</w:t>
      </w:r>
    </w:p>
    <w:p w:rsidR="007243EC" w:rsidRPr="00F400BE" w:rsidRDefault="00F400BE" w:rsidP="00F400BE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 &lt;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  <w:r>
        <w:rPr>
          <w:color w:val="222222"/>
          <w:sz w:val="28"/>
          <w:szCs w:val="28"/>
        </w:rPr>
        <w:t xml:space="preserve"> </w:t>
      </w:r>
      <w:r w:rsidR="007243EC" w:rsidRPr="007243EC">
        <w:rPr>
          <w:color w:val="222222"/>
          <w:sz w:val="28"/>
          <w:szCs w:val="28"/>
        </w:rPr>
        <w:t>или так</w:t>
      </w:r>
      <w:r>
        <w:rPr>
          <w:color w:val="222222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 ∈</m:t>
        </m:r>
        <m:d>
          <m:d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222222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πn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 xml:space="preserve">; </m:t>
            </m:r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color w:val="222222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πn</m:t>
            </m:r>
          </m:e>
        </m:d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</w:p>
    <w:p w:rsidR="00A537BB" w:rsidRPr="00A537BB" w:rsidRDefault="00A537BB" w:rsidP="00A537BB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A537BB">
        <w:rPr>
          <w:color w:val="222222"/>
          <w:sz w:val="28"/>
          <w:szCs w:val="28"/>
        </w:rPr>
        <w:t>Решить неравенство: </w:t>
      </w:r>
      <m:oMath>
        <m:r>
          <w:rPr>
            <w:rFonts w:ascii="Cambria Math" w:hAnsi="Cambria Math"/>
            <w:color w:val="222222"/>
            <w:sz w:val="28"/>
            <w:szCs w:val="22"/>
          </w:rPr>
          <m:t xml:space="preserve">tg </m:t>
        </m:r>
        <m:r>
          <w:rPr>
            <w:rFonts w:ascii="Cambria Math" w:hAnsi="Cambria Math"/>
            <w:color w:val="222222"/>
            <w:sz w:val="28"/>
            <w:szCs w:val="22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2"/>
          </w:rPr>
          <m:t>≥-</m:t>
        </m:r>
        <m:rad>
          <m:radPr>
            <m:degHide m:val="1"/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e>
        </m:rad>
      </m:oMath>
    </w:p>
    <w:p w:rsidR="00A537BB" w:rsidRDefault="00A537BB" w:rsidP="00A537BB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rStyle w:val="a6"/>
          <w:color w:val="222222"/>
          <w:sz w:val="28"/>
          <w:szCs w:val="28"/>
        </w:rPr>
      </w:pPr>
      <w:r w:rsidRPr="00A537BB">
        <w:rPr>
          <w:rStyle w:val="a6"/>
          <w:color w:val="222222"/>
          <w:sz w:val="28"/>
          <w:szCs w:val="28"/>
        </w:rPr>
        <w:t>Решение: </w:t>
      </w:r>
    </w:p>
    <w:p w:rsidR="00A537BB" w:rsidRPr="007243EC" w:rsidRDefault="00A537BB" w:rsidP="00A537BB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e>
        </m:rad>
      </m:oMath>
      <w:r w:rsidR="00F400BE">
        <w:rPr>
          <w:color w:val="222222"/>
          <w:sz w:val="28"/>
          <w:szCs w:val="22"/>
        </w:rPr>
        <w:t xml:space="preserve"> , </w:t>
      </w:r>
      <w:r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</w:p>
    <w:p w:rsidR="00A537BB" w:rsidRPr="00A537BB" w:rsidRDefault="00A537BB" w:rsidP="00A537B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 w:rsidRPr="00A537BB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>
            <wp:extent cx="1943100" cy="2337153"/>
            <wp:effectExtent l="0" t="0" r="0" b="6350"/>
            <wp:docPr id="96" name="Рисунок 96" descr="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85" cy="23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BB" w:rsidRPr="00A537BB" w:rsidRDefault="00A537BB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537BB">
        <w:rPr>
          <w:color w:val="222222"/>
          <w:sz w:val="28"/>
          <w:szCs w:val="28"/>
        </w:rPr>
        <w:lastRenderedPageBreak/>
        <w:t>Все подходящие значения </w:t>
      </w:r>
      <w:r>
        <w:rPr>
          <w:color w:val="222222"/>
          <w:sz w:val="28"/>
          <w:szCs w:val="28"/>
          <w:lang w:val="en-US"/>
        </w:rPr>
        <w:t>x</w:t>
      </w:r>
      <w:r w:rsidRPr="00A537BB">
        <w:rPr>
          <w:color w:val="222222"/>
          <w:sz w:val="28"/>
          <w:szCs w:val="28"/>
        </w:rPr>
        <w:t xml:space="preserve">   можно записать в виде следующего двойного неравенства:</w:t>
      </w:r>
    </w:p>
    <w:p w:rsidR="00811981" w:rsidRPr="003E3376" w:rsidRDefault="00A537BB" w:rsidP="003E3376">
      <w:pPr>
        <w:pStyle w:val="a8"/>
        <w:spacing w:after="0" w:line="24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≤x&lt;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3E3376" w:rsidRPr="003E3376" w:rsidRDefault="003E3376" w:rsidP="003E3376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3E3376">
        <w:rPr>
          <w:color w:val="222222"/>
          <w:sz w:val="28"/>
          <w:szCs w:val="28"/>
        </w:rPr>
        <w:t>Решить неравенство: </w:t>
      </w:r>
      <m:oMath>
        <m:r>
          <w:rPr>
            <w:rFonts w:ascii="Cambria Math" w:hAnsi="Cambria Math"/>
            <w:color w:val="222222"/>
            <w:sz w:val="28"/>
            <w:szCs w:val="28"/>
          </w:rPr>
          <m:t>c</m:t>
        </m:r>
        <m:r>
          <w:rPr>
            <w:rFonts w:ascii="Cambria Math" w:hAnsi="Cambria Math"/>
            <w:color w:val="222222"/>
            <w:sz w:val="28"/>
            <w:szCs w:val="22"/>
          </w:rPr>
          <m:t>tg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den>
        </m:f>
      </m:oMath>
      <w:bookmarkStart w:id="1" w:name="_GoBack"/>
      <w:bookmarkEnd w:id="1"/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6"/>
          <w:color w:val="222222"/>
          <w:sz w:val="28"/>
          <w:szCs w:val="28"/>
        </w:rPr>
      </w:pPr>
      <w:r w:rsidRPr="003E3376">
        <w:rPr>
          <w:rStyle w:val="a6"/>
          <w:color w:val="222222"/>
          <w:sz w:val="28"/>
          <w:szCs w:val="28"/>
        </w:rPr>
        <w:t>Решение:</w:t>
      </w:r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ctg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den>
        </m:f>
      </m:oMath>
    </w:p>
    <w:p w:rsidR="003E3376" w:rsidRPr="007243EC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</w:p>
    <w:p w:rsidR="003E3376" w:rsidRP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 w:rsidRPr="003E3376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>
            <wp:extent cx="2425065" cy="1598295"/>
            <wp:effectExtent l="0" t="0" r="0" b="1905"/>
            <wp:docPr id="103" name="Рисунок 1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76" w:rsidRDefault="003E3376" w:rsidP="003E3376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</w:p>
    <w:p w:rsidR="003E3376" w:rsidRPr="003E3376" w:rsidRDefault="003E3376" w:rsidP="003E3376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3E3376">
        <w:rPr>
          <w:color w:val="222222"/>
          <w:sz w:val="28"/>
          <w:szCs w:val="28"/>
        </w:rPr>
        <w:t>Все подходящие значения </w:t>
      </w:r>
      <w:r>
        <w:rPr>
          <w:color w:val="222222"/>
          <w:sz w:val="28"/>
          <w:szCs w:val="28"/>
          <w:lang w:val="en-US"/>
        </w:rPr>
        <w:t>x</w:t>
      </w:r>
      <w:r w:rsidRPr="003E3376">
        <w:rPr>
          <w:color w:val="222222"/>
          <w:sz w:val="28"/>
          <w:szCs w:val="28"/>
        </w:rPr>
        <w:t> можно записать в виде следующего двойного неравенства:</w:t>
      </w:r>
    </w:p>
    <w:p w:rsidR="003E3376" w:rsidRPr="003E3376" w:rsidRDefault="003E3376" w:rsidP="003E3376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πn &lt;x≤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πn, n∈Z</m:t>
        </m:r>
      </m:oMath>
      <w:r w:rsidRPr="003E3376">
        <w:rPr>
          <w:noProof/>
          <w:color w:val="222222"/>
          <w:sz w:val="28"/>
          <w:szCs w:val="28"/>
        </w:rPr>
        <w:t xml:space="preserve"> </w:t>
      </w:r>
      <w:r w:rsidRPr="003E3376">
        <w:rPr>
          <w:noProof/>
          <w:color w:val="222222"/>
          <w:sz w:val="28"/>
          <w:szCs w:val="28"/>
        </w:rPr>
        <mc:AlternateContent>
          <mc:Choice Requires="wps">
            <w:drawing>
              <wp:inline distT="0" distB="0" distL="0" distR="0">
                <wp:extent cx="2099310" cy="207010"/>
                <wp:effectExtent l="0" t="0" r="0" b="0"/>
                <wp:docPr id="101" name="Прямоугольник 101" descr="\pi n&lt;x\leq  \frac{\pi}{3}+\pi n,\;n\in Z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931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87AAB" id="Прямоугольник 101" o:spid="_x0000_s1026" alt="\pi n&lt;x\leq  \frac{\pi}{3}+\pi n,\;n\in Z." style="width:165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E3376" w:rsidRDefault="003E3376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p w:rsidR="003E3376" w:rsidRPr="003E3376" w:rsidRDefault="003E3376" w:rsidP="003E3376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3E3376">
        <w:rPr>
          <w:color w:val="222222"/>
          <w:sz w:val="28"/>
          <w:szCs w:val="22"/>
        </w:rPr>
        <w:t>Решить неравенство: </w:t>
      </w:r>
      <m:oMath>
        <m:r>
          <w:rPr>
            <w:rFonts w:ascii="Cambria Math" w:hAnsi="Cambria Math"/>
            <w:color w:val="222222"/>
            <w:sz w:val="28"/>
            <w:szCs w:val="28"/>
          </w:rPr>
          <m:t>c</m:t>
        </m:r>
        <m:r>
          <w:rPr>
            <w:rFonts w:ascii="Cambria Math" w:hAnsi="Cambria Math"/>
            <w:color w:val="222222"/>
            <w:sz w:val="28"/>
            <w:szCs w:val="22"/>
          </w:rPr>
          <m:t>tg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color w:val="222222"/>
            <w:sz w:val="28"/>
            <w:szCs w:val="22"/>
          </w:rPr>
          <m:t>2</m:t>
        </m:r>
      </m:oMath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6"/>
          <w:color w:val="222222"/>
          <w:sz w:val="28"/>
          <w:szCs w:val="22"/>
        </w:rPr>
      </w:pPr>
      <w:r w:rsidRPr="003E3376">
        <w:rPr>
          <w:rStyle w:val="a6"/>
          <w:color w:val="222222"/>
          <w:sz w:val="28"/>
          <w:szCs w:val="22"/>
        </w:rPr>
        <w:t>Решение: </w:t>
      </w:r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ctg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=2</m:t>
        </m:r>
      </m:oMath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2"/>
        </w:rPr>
      </w:pPr>
    </w:p>
    <w:p w:rsidR="003E3376" w:rsidRPr="007243EC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>=arcctg2+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</w:p>
    <w:p w:rsidR="003E3376" w:rsidRP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right"/>
        <w:textAlignment w:val="baseline"/>
        <w:rPr>
          <w:color w:val="222222"/>
          <w:sz w:val="28"/>
          <w:szCs w:val="22"/>
        </w:rPr>
      </w:pPr>
      <w:r w:rsidRPr="003E3376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2178657" cy="1469749"/>
            <wp:effectExtent l="0" t="0" r="0" b="0"/>
            <wp:docPr id="109" name="Рисунок 109" descr="л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ло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46" cy="14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76" w:rsidRPr="003E3376" w:rsidRDefault="003E3376" w:rsidP="003E3376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2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</w:rPr>
            <m:t>arcctg2+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 ≤x&lt;π</m:t>
          </m:r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3E3376" w:rsidRDefault="003E3376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36"/>
          <w:szCs w:val="28"/>
          <w:lang w:eastAsia="ru-RU"/>
        </w:rPr>
      </w:pPr>
    </w:p>
    <w:p w:rsidR="00D15063" w:rsidRDefault="00D15063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Предлагаю посмотреть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видеоурок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 по решению тригонометрических неравенств и попробовать решить самостоятельно.</w:t>
      </w:r>
    </w:p>
    <w:p w:rsidR="00D15063" w:rsidRDefault="00D15063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p w:rsidR="008A4C51" w:rsidRDefault="00D15063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Задачи для самостоятельного решения:</w:t>
      </w:r>
    </w:p>
    <w:p w:rsidR="00D15063" w:rsidRPr="00D15063" w:rsidRDefault="00D15063" w:rsidP="00D15063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 w:rsidRPr="003E5819">
        <w:rPr>
          <w:rFonts w:ascii="Times New Roman" w:hAnsi="Times New Roman"/>
          <w:sz w:val="28"/>
          <w:lang w:val="en-US"/>
        </w:rPr>
        <w:t>sin</w:t>
      </w:r>
      <w:proofErr w:type="gramEnd"/>
      <w:r w:rsidRPr="003E5819">
        <w:rPr>
          <w:rFonts w:ascii="Times New Roman" w:hAnsi="Times New Roman"/>
          <w:sz w:val="28"/>
        </w:rPr>
        <w:t xml:space="preserve"> </w:t>
      </w:r>
      <w:r w:rsidRPr="003E5819">
        <w:rPr>
          <w:rFonts w:ascii="Times New Roman" w:hAnsi="Times New Roman"/>
          <w:sz w:val="28"/>
          <w:lang w:val="en-US"/>
        </w:rPr>
        <w:t>x</w:t>
      </w:r>
      <w:r w:rsidRPr="003E5819">
        <w:rPr>
          <w:rFonts w:ascii="Times New Roman" w:hAnsi="Times New Roman"/>
          <w:sz w:val="28"/>
        </w:rPr>
        <w:t xml:space="preserve"> ≥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3E5819">
        <w:rPr>
          <w:rFonts w:ascii="Times New Roman" w:eastAsia="Times New Roman" w:hAnsi="Times New Roman"/>
          <w:sz w:val="28"/>
        </w:rPr>
        <w:t xml:space="preserve"> ;                </w:t>
      </w:r>
      <w:r w:rsidRPr="003E5819">
        <w:rPr>
          <w:rFonts w:ascii="Times New Roman" w:eastAsia="Times New Roman" w:hAnsi="Times New Roman"/>
          <w:sz w:val="28"/>
          <w:lang w:val="en-US"/>
        </w:rPr>
        <w:t>cos</w:t>
      </w:r>
      <w:r w:rsidRPr="00D15063">
        <w:rPr>
          <w:rFonts w:ascii="Times New Roman" w:eastAsia="Times New Roman" w:hAnsi="Times New Roman"/>
          <w:sz w:val="28"/>
        </w:rPr>
        <w:t xml:space="preserve"> </w:t>
      </w:r>
      <w:r w:rsidRPr="003E5819">
        <w:rPr>
          <w:rFonts w:ascii="Times New Roman" w:eastAsia="Times New Roman" w:hAnsi="Times New Roman"/>
          <w:sz w:val="28"/>
          <w:lang w:val="en-US"/>
        </w:rPr>
        <w:t>x</w:t>
      </w:r>
      <w:r w:rsidRPr="00D15063">
        <w:rPr>
          <w:rFonts w:ascii="Times New Roman" w:eastAsia="Times New Roman" w:hAnsi="Times New Roman"/>
          <w:sz w:val="28"/>
        </w:rPr>
        <w:t>˃</w:t>
      </w:r>
      <m:oMath>
        <m:r>
          <w:rPr>
            <w:rFonts w:ascii="Cambria Math" w:eastAsia="Times New Roman" w:hAnsi="Cambria Math"/>
            <w:sz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</m:oMath>
    </w:p>
    <w:p w:rsidR="00D15063" w:rsidRPr="00D15063" w:rsidRDefault="00D15063" w:rsidP="00D15063">
      <w:pPr>
        <w:spacing w:after="0" w:line="240" w:lineRule="auto"/>
        <w:rPr>
          <w:rFonts w:ascii="Times New Roman" w:eastAsia="Times New Roman" w:hAnsi="Times New Roman"/>
          <w:sz w:val="28"/>
        </w:rPr>
      </w:pPr>
    </w:p>
    <w:p w:rsidR="00D15063" w:rsidRPr="00967FDC" w:rsidRDefault="00D15063" w:rsidP="00D15063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3E5819">
        <w:rPr>
          <w:rFonts w:ascii="Times New Roman" w:hAnsi="Times New Roman"/>
          <w:sz w:val="28"/>
          <w:lang w:val="en-US"/>
        </w:rPr>
        <w:t>sin</w:t>
      </w:r>
      <w:proofErr w:type="gramEnd"/>
      <w:r w:rsidRPr="00967FDC">
        <w:rPr>
          <w:rFonts w:ascii="Times New Roman" w:hAnsi="Times New Roman"/>
          <w:sz w:val="28"/>
        </w:rPr>
        <w:t xml:space="preserve"> </w:t>
      </w:r>
      <w:r w:rsidRPr="003E5819">
        <w:rPr>
          <w:rFonts w:ascii="Times New Roman" w:hAnsi="Times New Roman"/>
          <w:sz w:val="28"/>
          <w:lang w:val="en-US"/>
        </w:rPr>
        <w:t>x</w:t>
      </w:r>
      <w:r w:rsidRPr="00967FDC">
        <w:rPr>
          <w:rFonts w:ascii="Times New Roman" w:hAnsi="Times New Roman"/>
          <w:sz w:val="28"/>
        </w:rPr>
        <w:t xml:space="preserve"> ˃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967FDC">
        <w:rPr>
          <w:rFonts w:ascii="Times New Roman" w:eastAsia="Times New Roman" w:hAnsi="Times New Roman"/>
          <w:sz w:val="28"/>
        </w:rPr>
        <w:t xml:space="preserve"> ;                </w:t>
      </w:r>
      <w:r w:rsidRPr="003E5819">
        <w:rPr>
          <w:rFonts w:ascii="Times New Roman" w:eastAsia="Times New Roman" w:hAnsi="Times New Roman"/>
          <w:sz w:val="28"/>
          <w:lang w:val="en-US"/>
        </w:rPr>
        <w:t>cos</w:t>
      </w:r>
      <w:r w:rsidRPr="00967FDC">
        <w:rPr>
          <w:rFonts w:ascii="Times New Roman" w:eastAsia="Times New Roman" w:hAnsi="Times New Roman"/>
          <w:sz w:val="28"/>
        </w:rPr>
        <w:t xml:space="preserve"> </w:t>
      </w:r>
      <w:r w:rsidRPr="003E5819">
        <w:rPr>
          <w:rFonts w:ascii="Times New Roman" w:eastAsia="Times New Roman" w:hAnsi="Times New Roman"/>
          <w:sz w:val="28"/>
          <w:lang w:val="en-US"/>
        </w:rPr>
        <w:t>x</w:t>
      </w:r>
      <w:r w:rsidRPr="00967FDC">
        <w:rPr>
          <w:rFonts w:ascii="Times New Roman" w:eastAsia="Times New Roman" w:hAnsi="Times New Roman"/>
          <w:sz w:val="28"/>
        </w:rPr>
        <w:t>≤</w:t>
      </w:r>
      <m:oMath>
        <m:r>
          <w:rPr>
            <w:rFonts w:ascii="Cambria Math" w:eastAsia="Times New Roman" w:hAnsi="Cambria Math"/>
            <w:sz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</m:oMath>
    </w:p>
    <w:p w:rsidR="00D15063" w:rsidRPr="00967FDC" w:rsidRDefault="00D15063" w:rsidP="00D15063">
      <w:pPr>
        <w:spacing w:after="0" w:line="240" w:lineRule="auto"/>
        <w:rPr>
          <w:rFonts w:ascii="Times New Roman" w:hAnsi="Times New Roman"/>
          <w:sz w:val="28"/>
        </w:rPr>
      </w:pPr>
    </w:p>
    <w:p w:rsidR="001B5E6D" w:rsidRDefault="00967FDC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Обращаю внимание, пользуйтесь учебником.</w:t>
      </w:r>
      <w:r w:rsidR="001B5E6D"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 Глава 6. Основы тригонометрии» стр.93 – 120.</w:t>
      </w:r>
    </w:p>
    <w:p w:rsidR="00D15063" w:rsidRDefault="001B5E6D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Занятие 5 «Тригонометрические уравнения» стр.114 – 119. </w:t>
      </w:r>
    </w:p>
    <w:p w:rsidR="001B5E6D" w:rsidRDefault="001B5E6D" w:rsidP="001B5E6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см. учебник Башмаков</w:t>
      </w:r>
      <w:r w:rsidRPr="00437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М.И. Математика: алгебра и начала математического анализа, геометрия: учеб. для студ. учреждений </w:t>
      </w:r>
      <w:proofErr w:type="spellStart"/>
      <w:r>
        <w:rPr>
          <w:rFonts w:ascii="Times New Roman" w:hAnsi="Times New Roman" w:cs="Times New Roman"/>
          <w:sz w:val="28"/>
        </w:rPr>
        <w:t>сред.проф</w:t>
      </w:r>
      <w:proofErr w:type="spellEnd"/>
      <w:r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ИЦ «Академия», 2017, - 256 с. </w:t>
      </w:r>
    </w:p>
    <w:p w:rsidR="001B5E6D" w:rsidRDefault="001B5E6D" w:rsidP="001B5E6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отсутствия печатного издания, Вы можете обратиться к Электронно-библиотечной системе. </w:t>
      </w:r>
    </w:p>
    <w:p w:rsidR="001B5E6D" w:rsidRPr="00D15063" w:rsidRDefault="001B5E6D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sectPr w:rsidR="001B5E6D" w:rsidRPr="00D1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7901"/>
    <w:multiLevelType w:val="multilevel"/>
    <w:tmpl w:val="EC0C1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F2189"/>
    <w:multiLevelType w:val="hybridMultilevel"/>
    <w:tmpl w:val="0E760902"/>
    <w:lvl w:ilvl="0" w:tplc="CB8A2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1E8A"/>
    <w:multiLevelType w:val="multilevel"/>
    <w:tmpl w:val="9C6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12325"/>
    <w:multiLevelType w:val="hybridMultilevel"/>
    <w:tmpl w:val="E3C6C486"/>
    <w:lvl w:ilvl="0" w:tplc="ED741A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71"/>
    <w:rsid w:val="00050F51"/>
    <w:rsid w:val="000F700B"/>
    <w:rsid w:val="00173681"/>
    <w:rsid w:val="001B5E6D"/>
    <w:rsid w:val="001F59BC"/>
    <w:rsid w:val="002D727F"/>
    <w:rsid w:val="00366818"/>
    <w:rsid w:val="003C666D"/>
    <w:rsid w:val="003E3376"/>
    <w:rsid w:val="00452F26"/>
    <w:rsid w:val="004F2B71"/>
    <w:rsid w:val="00562E83"/>
    <w:rsid w:val="005E190F"/>
    <w:rsid w:val="006C2B6F"/>
    <w:rsid w:val="00722745"/>
    <w:rsid w:val="007243EC"/>
    <w:rsid w:val="00732327"/>
    <w:rsid w:val="00811981"/>
    <w:rsid w:val="0084559B"/>
    <w:rsid w:val="00851230"/>
    <w:rsid w:val="008A4C51"/>
    <w:rsid w:val="008B35C9"/>
    <w:rsid w:val="009211C5"/>
    <w:rsid w:val="00967FDC"/>
    <w:rsid w:val="00976898"/>
    <w:rsid w:val="00A23308"/>
    <w:rsid w:val="00A537BB"/>
    <w:rsid w:val="00A70151"/>
    <w:rsid w:val="00A86C19"/>
    <w:rsid w:val="00B221B7"/>
    <w:rsid w:val="00D15063"/>
    <w:rsid w:val="00D26734"/>
    <w:rsid w:val="00D8449E"/>
    <w:rsid w:val="00DB1CA6"/>
    <w:rsid w:val="00F400BE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07778"/>
  <w15:chartTrackingRefBased/>
  <w15:docId w15:val="{3186957A-14E1-4F05-B019-8099F4CA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0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4F2B71"/>
  </w:style>
  <w:style w:type="paragraph" w:styleId="a3">
    <w:name w:val="Normal (Web)"/>
    <w:basedOn w:val="a"/>
    <w:uiPriority w:val="99"/>
    <w:semiHidden/>
    <w:unhideWhenUsed/>
    <w:rsid w:val="004F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0F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050F51"/>
    <w:rPr>
      <w:color w:val="0000FF"/>
      <w:u w:val="single"/>
    </w:rPr>
  </w:style>
  <w:style w:type="character" w:styleId="a5">
    <w:name w:val="Strong"/>
    <w:basedOn w:val="a0"/>
    <w:uiPriority w:val="22"/>
    <w:qFormat/>
    <w:rsid w:val="00050F51"/>
    <w:rPr>
      <w:b/>
      <w:bCs/>
    </w:rPr>
  </w:style>
  <w:style w:type="character" w:styleId="a6">
    <w:name w:val="Emphasis"/>
    <w:basedOn w:val="a0"/>
    <w:uiPriority w:val="20"/>
    <w:qFormat/>
    <w:rsid w:val="00050F51"/>
    <w:rPr>
      <w:i/>
      <w:iCs/>
    </w:rPr>
  </w:style>
  <w:style w:type="character" w:styleId="a7">
    <w:name w:val="Placeholder Text"/>
    <w:basedOn w:val="a0"/>
    <w:uiPriority w:val="99"/>
    <w:semiHidden/>
    <w:rsid w:val="00A86C19"/>
    <w:rPr>
      <w:color w:val="808080"/>
    </w:rPr>
  </w:style>
  <w:style w:type="paragraph" w:styleId="a8">
    <w:name w:val="List Paragraph"/>
    <w:basedOn w:val="a"/>
    <w:uiPriority w:val="34"/>
    <w:qFormat/>
    <w:rsid w:val="0072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731">
          <w:marLeft w:val="14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1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639">
          <w:marLeft w:val="48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358">
          <w:marLeft w:val="624"/>
          <w:marRight w:val="0"/>
          <w:marTop w:val="5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gemaximum.ru/obratnye-trigonometricheskie-funkc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2020-04-08T13:15:00Z</dcterms:created>
  <dcterms:modified xsi:type="dcterms:W3CDTF">2020-04-09T04:47:00Z</dcterms:modified>
</cp:coreProperties>
</file>